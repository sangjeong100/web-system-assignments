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0144B2C7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3주차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1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4649E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15508475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del w:id="0" w:author="만든 이" w:date="2020-09-19T22:31:00Z">
              <w:r w:rsidDel="005C58B1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  <w:u w:val="single"/>
                </w:rPr>
                <w:delText xml:space="preserve">   </w:delText>
              </w:r>
            </w:del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</w:t>
            </w:r>
            <w:ins w:id="1" w:author="만든 이" w:date="2020-09-19T22:31:00Z">
              <w:r w:rsidR="005C58B1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t>유상정</w:t>
              </w:r>
            </w:ins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</w:t>
            </w:r>
          </w:p>
        </w:tc>
        <w:tc>
          <w:tcPr>
            <w:tcW w:w="3005" w:type="dxa"/>
          </w:tcPr>
          <w:p w14:paraId="0404E830" w14:textId="6FF7AFF3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</w:t>
            </w:r>
            <w:del w:id="2" w:author="만든 이" w:date="2020-09-19T22:32:00Z">
              <w:r w:rsidDel="005C58B1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  <w:u w:val="single"/>
                </w:rPr>
                <w:delText xml:space="preserve">     </w:delText>
              </w:r>
            </w:del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ins w:id="3" w:author="만든 이" w:date="2020-09-19T22:31:00Z">
              <w:r w:rsidR="005C58B1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t>사</w:t>
              </w:r>
            </w:ins>
            <w:ins w:id="4" w:author="만든 이" w:date="2020-09-19T22:32:00Z">
              <w:r w:rsidR="005C58B1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t>이버보안학과</w:t>
              </w:r>
            </w:ins>
            <w:del w:id="5" w:author="만든 이" w:date="2020-09-19T22:31:00Z">
              <w:r w:rsidDel="005C58B1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  <w:u w:val="single"/>
                </w:rPr>
                <w:delText xml:space="preserve">  </w:delText>
              </w:r>
            </w:del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</w:t>
            </w:r>
          </w:p>
        </w:tc>
        <w:tc>
          <w:tcPr>
            <w:tcW w:w="3006" w:type="dxa"/>
          </w:tcPr>
          <w:p w14:paraId="4B4C269E" w14:textId="78275E24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</w:t>
            </w:r>
            <w:ins w:id="6" w:author="만든 이" w:date="2020-09-19T22:32:00Z">
              <w:r w:rsidR="005C58B1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t>2</w:t>
              </w:r>
              <w:r w:rsidR="005C58B1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  <w:u w:val="single"/>
                </w:rPr>
                <w:t>01620641</w:t>
              </w:r>
            </w:ins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266FA862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</w:t>
      </w:r>
      <w:ins w:id="7" w:author="만든 이" w:date="2020-09-19T22:32:00Z">
        <w:r w:rsidR="00304B43">
          <w:rPr>
            <w:rFonts w:ascii="함초롬바탕" w:eastAsia="함초롬바탕" w:hAnsi="함초롬바탕" w:cs="함초롬바탕" w:hint="eastAsia"/>
            <w:color w:val="000000"/>
            <w:kern w:val="0"/>
            <w:szCs w:val="20"/>
          </w:rPr>
          <w:sym w:font="Wingdings 2" w:char="F050"/>
        </w:r>
      </w:ins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14B84122" w:rsidR="005E78AB" w:rsidRDefault="006F34EF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ins w:id="8" w:author="만든 이" w:date="2020-09-19T22:32:00Z"/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HTML5 semantic element와 CSS를 활용하여 웹 문서를 개발한다.</w:t>
      </w:r>
    </w:p>
    <w:p w14:paraId="7BA76A2C" w14:textId="51F207BA" w:rsidR="00304B43" w:rsidRDefault="00304B43" w:rsidP="00304B43">
      <w:pPr>
        <w:spacing w:after="0" w:line="240" w:lineRule="auto"/>
        <w:textAlignment w:val="baseline"/>
        <w:rPr>
          <w:ins w:id="9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D1F5B7D" w14:textId="470599FC" w:rsidR="00304B43" w:rsidRDefault="00304B43" w:rsidP="00304B43">
      <w:pPr>
        <w:spacing w:after="0" w:line="240" w:lineRule="auto"/>
        <w:textAlignment w:val="baseline"/>
        <w:rPr>
          <w:ins w:id="10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CF12EA4" w14:textId="0B97181B" w:rsidR="00304B43" w:rsidRDefault="00304B43" w:rsidP="00304B43">
      <w:pPr>
        <w:spacing w:after="0" w:line="240" w:lineRule="auto"/>
        <w:textAlignment w:val="baseline"/>
        <w:rPr>
          <w:ins w:id="11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E848512" w14:textId="7CF1E564" w:rsidR="00304B43" w:rsidRDefault="00304B43" w:rsidP="00304B43">
      <w:pPr>
        <w:spacing w:after="0" w:line="240" w:lineRule="auto"/>
        <w:textAlignment w:val="baseline"/>
        <w:rPr>
          <w:ins w:id="12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6FA3612" w14:textId="27F93D69" w:rsidR="00304B43" w:rsidRDefault="00304B43" w:rsidP="00304B43">
      <w:pPr>
        <w:spacing w:after="0" w:line="240" w:lineRule="auto"/>
        <w:textAlignment w:val="baseline"/>
        <w:rPr>
          <w:ins w:id="13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FB5BC10" w14:textId="19FC8044" w:rsidR="00304B43" w:rsidRDefault="00304B43" w:rsidP="00304B43">
      <w:pPr>
        <w:spacing w:after="0" w:line="240" w:lineRule="auto"/>
        <w:textAlignment w:val="baseline"/>
        <w:rPr>
          <w:ins w:id="14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6D16B00" w14:textId="2B029E9E" w:rsidR="00304B43" w:rsidRDefault="00304B43" w:rsidP="00304B43">
      <w:pPr>
        <w:spacing w:after="0" w:line="240" w:lineRule="auto"/>
        <w:textAlignment w:val="baseline"/>
        <w:rPr>
          <w:ins w:id="15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E8BCF0B" w14:textId="7492A2F3" w:rsidR="00304B43" w:rsidRDefault="00304B43" w:rsidP="00304B43">
      <w:pPr>
        <w:spacing w:after="0" w:line="240" w:lineRule="auto"/>
        <w:textAlignment w:val="baseline"/>
        <w:rPr>
          <w:ins w:id="16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88228D5" w14:textId="74654439" w:rsidR="00304B43" w:rsidRDefault="00304B43" w:rsidP="00304B43">
      <w:pPr>
        <w:spacing w:after="0" w:line="240" w:lineRule="auto"/>
        <w:textAlignment w:val="baseline"/>
        <w:rPr>
          <w:ins w:id="17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BF73E88" w14:textId="0726E31E" w:rsidR="00304B43" w:rsidRDefault="00304B43" w:rsidP="00304B43">
      <w:pPr>
        <w:spacing w:after="0" w:line="240" w:lineRule="auto"/>
        <w:textAlignment w:val="baseline"/>
        <w:rPr>
          <w:ins w:id="18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9E3A52D" w14:textId="2D44A0CA" w:rsidR="00304B43" w:rsidRDefault="00304B43" w:rsidP="00304B43">
      <w:pPr>
        <w:spacing w:after="0" w:line="240" w:lineRule="auto"/>
        <w:textAlignment w:val="baseline"/>
        <w:rPr>
          <w:ins w:id="19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CD93F86" w14:textId="7566BEDC" w:rsidR="00304B43" w:rsidRDefault="00304B43" w:rsidP="00304B43">
      <w:pPr>
        <w:spacing w:after="0" w:line="240" w:lineRule="auto"/>
        <w:textAlignment w:val="baseline"/>
        <w:rPr>
          <w:ins w:id="20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1B4ED32" w14:textId="14FC409A" w:rsidR="00304B43" w:rsidRDefault="00304B43" w:rsidP="00304B43">
      <w:pPr>
        <w:spacing w:after="0" w:line="240" w:lineRule="auto"/>
        <w:textAlignment w:val="baseline"/>
        <w:rPr>
          <w:ins w:id="21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C471895" w14:textId="3E86E54B" w:rsidR="00304B43" w:rsidRDefault="00304B43" w:rsidP="00304B43">
      <w:pPr>
        <w:spacing w:after="0" w:line="240" w:lineRule="auto"/>
        <w:textAlignment w:val="baseline"/>
        <w:rPr>
          <w:ins w:id="22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8174DEE" w14:textId="11157B94" w:rsidR="00304B43" w:rsidRDefault="00304B43" w:rsidP="00304B43">
      <w:pPr>
        <w:spacing w:after="0" w:line="240" w:lineRule="auto"/>
        <w:textAlignment w:val="baseline"/>
        <w:rPr>
          <w:ins w:id="23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032A7A0" w14:textId="325543D9" w:rsidR="00304B43" w:rsidRDefault="00304B43" w:rsidP="00304B43">
      <w:pPr>
        <w:spacing w:after="0" w:line="240" w:lineRule="auto"/>
        <w:textAlignment w:val="baseline"/>
        <w:rPr>
          <w:ins w:id="24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C18A172" w14:textId="27F64A76" w:rsidR="00304B43" w:rsidRDefault="00304B43" w:rsidP="00304B43">
      <w:pPr>
        <w:spacing w:after="0" w:line="240" w:lineRule="auto"/>
        <w:textAlignment w:val="baseline"/>
        <w:rPr>
          <w:ins w:id="25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E93659D" w14:textId="67ADFC38" w:rsidR="00304B43" w:rsidRDefault="00304B43" w:rsidP="00304B43">
      <w:pPr>
        <w:spacing w:after="0" w:line="240" w:lineRule="auto"/>
        <w:textAlignment w:val="baseline"/>
        <w:rPr>
          <w:ins w:id="26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8B1D56D" w14:textId="79556B58" w:rsidR="00304B43" w:rsidRDefault="00304B43" w:rsidP="00304B43">
      <w:pPr>
        <w:spacing w:after="0" w:line="240" w:lineRule="auto"/>
        <w:textAlignment w:val="baseline"/>
        <w:rPr>
          <w:ins w:id="27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D040A60" w14:textId="7F0EE501" w:rsidR="00304B43" w:rsidRDefault="00304B43" w:rsidP="00304B43">
      <w:pPr>
        <w:spacing w:after="0" w:line="240" w:lineRule="auto"/>
        <w:textAlignment w:val="baseline"/>
        <w:rPr>
          <w:ins w:id="28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9745949" w14:textId="7F924485" w:rsidR="00304B43" w:rsidRDefault="00304B43" w:rsidP="00304B43">
      <w:pPr>
        <w:spacing w:after="0" w:line="240" w:lineRule="auto"/>
        <w:textAlignment w:val="baseline"/>
        <w:rPr>
          <w:ins w:id="29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95B9E06" w14:textId="3ACA21D3" w:rsidR="00304B43" w:rsidRDefault="00304B43" w:rsidP="00304B43">
      <w:pPr>
        <w:spacing w:after="0" w:line="240" w:lineRule="auto"/>
        <w:textAlignment w:val="baseline"/>
        <w:rPr>
          <w:ins w:id="30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78066BA" w14:textId="13F1EDED" w:rsidR="00304B43" w:rsidRDefault="00304B43" w:rsidP="00304B43">
      <w:pPr>
        <w:spacing w:after="0" w:line="240" w:lineRule="auto"/>
        <w:textAlignment w:val="baseline"/>
        <w:rPr>
          <w:ins w:id="31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341566B" w14:textId="3C9D1EFD" w:rsidR="00304B43" w:rsidRDefault="00304B43" w:rsidP="00304B43">
      <w:pPr>
        <w:spacing w:after="0" w:line="240" w:lineRule="auto"/>
        <w:textAlignment w:val="baseline"/>
        <w:rPr>
          <w:ins w:id="32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2BA9AC3" w14:textId="7BD01649" w:rsidR="00304B43" w:rsidRDefault="00304B43" w:rsidP="00304B43">
      <w:pPr>
        <w:spacing w:after="0" w:line="240" w:lineRule="auto"/>
        <w:textAlignment w:val="baseline"/>
        <w:rPr>
          <w:ins w:id="33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8F3DAA3" w14:textId="3E17A39D" w:rsidR="00304B43" w:rsidRDefault="00304B43" w:rsidP="00304B43">
      <w:pPr>
        <w:spacing w:after="0" w:line="240" w:lineRule="auto"/>
        <w:textAlignment w:val="baseline"/>
        <w:rPr>
          <w:ins w:id="34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BEC9661" w14:textId="2E51C0A2" w:rsidR="00304B43" w:rsidRDefault="00304B43" w:rsidP="00304B43">
      <w:pPr>
        <w:spacing w:after="0" w:line="240" w:lineRule="auto"/>
        <w:textAlignment w:val="baseline"/>
        <w:rPr>
          <w:ins w:id="35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157E5F0" w14:textId="741CEEEB" w:rsidR="00304B43" w:rsidRDefault="00304B43" w:rsidP="00304B43">
      <w:pPr>
        <w:spacing w:after="0" w:line="240" w:lineRule="auto"/>
        <w:textAlignment w:val="baseline"/>
        <w:rPr>
          <w:ins w:id="36" w:author="만든 이" w:date="2020-09-19T22:33:00Z"/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5069932" w14:textId="77777777" w:rsidR="00304B43" w:rsidRPr="00304B43" w:rsidRDefault="00304B43" w:rsidP="00304B43">
      <w:pPr>
        <w:spacing w:after="0" w:line="240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  <w:rPrChange w:id="37" w:author="만든 이" w:date="2020-09-19T22:32:00Z">
            <w:rPr/>
          </w:rPrChange>
        </w:rPr>
        <w:pPrChange w:id="38" w:author="만든 이" w:date="2020-09-19T22:32:00Z">
          <w:pPr>
            <w:pStyle w:val="a5"/>
            <w:numPr>
              <w:numId w:val="1"/>
            </w:numPr>
            <w:spacing w:after="0" w:line="240" w:lineRule="auto"/>
            <w:ind w:leftChars="0" w:left="400" w:hanging="400"/>
            <w:textAlignment w:val="baseline"/>
          </w:pPr>
        </w:pPrChange>
      </w:pP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lastRenderedPageBreak/>
        <w:t xml:space="preserve">II. Exercises </w:t>
      </w:r>
    </w:p>
    <w:p w14:paraId="219AA04D" w14:textId="13B9AED8" w:rsidR="009939F3" w:rsidRDefault="006F34EF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3주차 학습과제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의 “4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Lab3.</w:t>
      </w:r>
      <w:r w:rsidR="00DD16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 w:rsidR="00DD16A9"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와 Lab3.css를 작성하고, 작성한 코드 및 웹페이지 실행결과를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8134"/>
      </w:tblGrid>
      <w:tr w:rsidR="005E78AB" w14:paraId="0446BF50" w14:textId="77777777" w:rsidTr="00331726">
        <w:trPr>
          <w:trHeight w:val="7523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10A6C731" w:rsidR="005E78AB" w:rsidRDefault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TML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2EB75" w14:textId="77777777" w:rsidR="005E78AB" w:rsidRDefault="005E78AB">
            <w:pPr>
              <w:spacing w:after="0" w:line="240" w:lineRule="auto"/>
              <w:textAlignment w:val="baseline"/>
              <w:rPr>
                <w:ins w:id="39" w:author="만든 이" w:date="2020-09-19T22:32:00Z"/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31BE2DA4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40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7E9B6AE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41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42" w:author="만든 이" w:date="2020-09-19T22:32:00Z"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&lt;!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DOCTYPE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</w:t>
              </w:r>
              <w:r w:rsidRPr="00304B43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html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0C1223B4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43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44" w:author="만든 이" w:date="2020-09-19T22:32:00Z"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html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</w:t>
              </w:r>
              <w:r w:rsidRPr="00304B43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lang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=</w:t>
              </w:r>
              <w:r w:rsidRPr="00304B43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'UTF-8'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2EF078D9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45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46" w:author="만든 이" w:date="2020-09-19T22:32:00Z"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head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5A58E91C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47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48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title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Lab3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title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1FF3AD91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49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50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link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</w:t>
              </w:r>
              <w:r w:rsidRPr="00304B43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rel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=</w:t>
              </w:r>
              <w:r w:rsidRPr="00304B43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'stylesheet'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</w:t>
              </w:r>
              <w:r w:rsidRPr="00304B43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type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=</w:t>
              </w:r>
              <w:r w:rsidRPr="00304B43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'text/css'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</w:t>
              </w:r>
              <w:r w:rsidRPr="00304B43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href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=</w:t>
              </w:r>
              <w:r w:rsidRPr="00304B43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"Lab3.css"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/&gt;</w:t>
              </w:r>
            </w:ins>
          </w:p>
          <w:p w14:paraId="625657B5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51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52" w:author="만든 이" w:date="2020-09-19T22:32:00Z"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head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256FB843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53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54" w:author="만든 이" w:date="2020-09-19T22:32:00Z"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body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49FC9F55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55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56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header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7B79542C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57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58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h1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Lab3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h1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789F0315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59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60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header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07463A70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61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62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main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2C3C8D44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63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64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How to write HTML and CSS</w:t>
              </w:r>
            </w:ins>
          </w:p>
          <w:p w14:paraId="2A04347C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65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66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main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7E5E3729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67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68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section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7F770FFC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69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70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article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</w:t>
              </w:r>
              <w:r w:rsidRPr="00304B43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class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=</w:t>
              </w:r>
              <w:r w:rsidRPr="00304B43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"article1"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15AD2C90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71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72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    Web system design is a lot more fun than you think</w:t>
              </w:r>
            </w:ins>
          </w:p>
          <w:p w14:paraId="2F934716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73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74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article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401AE85D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75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76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article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</w:t>
              </w:r>
              <w:r w:rsidRPr="00304B43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class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=</w:t>
              </w:r>
              <w:r w:rsidRPr="00304B43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"article2"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63511BAA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77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78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    I enjoy HTML and CSS. and I am also interested in JavaScript</w:t>
              </w:r>
            </w:ins>
          </w:p>
          <w:p w14:paraId="399F2778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79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80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article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29B9F0D9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81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82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section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5D598EE5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83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84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aside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4FCBCDC5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85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86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article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</w:t>
              </w:r>
              <w:r w:rsidRPr="00304B43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class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=</w:t>
              </w:r>
              <w:r w:rsidRPr="00304B43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"article3"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58A1CB97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87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88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    Web System Design</w:t>
              </w:r>
            </w:ins>
          </w:p>
          <w:p w14:paraId="520C5591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89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90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article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3E3B833A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91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92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article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</w:t>
              </w:r>
              <w:r w:rsidRPr="00304B43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class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=</w:t>
              </w:r>
              <w:r w:rsidRPr="00304B43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"article4"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0C2622F6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93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94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    Ajou University</w:t>
              </w:r>
            </w:ins>
          </w:p>
          <w:p w14:paraId="2E17F782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95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96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article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687EFC48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97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98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aside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6AA14FFD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99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00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footer</w:t>
              </w:r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49868416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01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02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    Implemented by Yu SangJeong, 201620641</w:t>
              </w:r>
            </w:ins>
          </w:p>
          <w:p w14:paraId="48861E67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03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04" w:author="만든 이" w:date="2020-09-19T22:32:00Z">
              <w:r w:rsidRPr="00304B43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footer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5C492A29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05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06" w:author="만든 이" w:date="2020-09-19T22:32:00Z"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body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7DE35170" w14:textId="77777777" w:rsidR="00304B43" w:rsidRPr="00304B43" w:rsidRDefault="00304B43" w:rsidP="00304B4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07" w:author="만든 이" w:date="2020-09-19T22:32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08" w:author="만든 이" w:date="2020-09-19T22:32:00Z"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&lt;/</w:t>
              </w:r>
              <w:r w:rsidRPr="00304B43">
                <w:rPr>
                  <w:rFonts w:ascii="Consolas" w:eastAsia="굴림" w:hAnsi="Consolas" w:cs="굴림"/>
                  <w:color w:val="569CD6"/>
                  <w:kern w:val="0"/>
                  <w:sz w:val="21"/>
                  <w:szCs w:val="21"/>
                </w:rPr>
                <w:t>html</w:t>
              </w:r>
              <w:r w:rsidRPr="00304B43">
                <w:rPr>
                  <w:rFonts w:ascii="Consolas" w:eastAsia="굴림" w:hAnsi="Consolas" w:cs="굴림"/>
                  <w:color w:val="808080"/>
                  <w:kern w:val="0"/>
                  <w:sz w:val="21"/>
                  <w:szCs w:val="21"/>
                </w:rPr>
                <w:t>&gt;</w:t>
              </w:r>
            </w:ins>
          </w:p>
          <w:p w14:paraId="1E6C1DCC" w14:textId="77777777" w:rsidR="00304B43" w:rsidRDefault="00304B43" w:rsidP="00304B43">
            <w:pPr>
              <w:rPr>
                <w:ins w:id="109" w:author="만든 이" w:date="2020-09-19T22:32:00Z"/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1753C8B0" w14:textId="719FE6F4" w:rsidR="00304B43" w:rsidRPr="00304B43" w:rsidRDefault="00304B43" w:rsidP="00304B43">
            <w:pPr>
              <w:rPr>
                <w:rFonts w:ascii="함초롬바탕" w:eastAsia="함초롬바탕" w:hAnsi="함초롬바탕" w:cs="함초롬바탕"/>
                <w:szCs w:val="20"/>
                <w:rPrChange w:id="110" w:author="만든 이" w:date="2020-09-19T22:32:00Z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</w:rPrChange>
              </w:rPr>
              <w:pPrChange w:id="111" w:author="만든 이" w:date="2020-09-19T22:32:00Z">
                <w:pPr>
                  <w:spacing w:after="0" w:line="240" w:lineRule="auto"/>
                  <w:textAlignment w:val="baseline"/>
                </w:pPr>
              </w:pPrChange>
            </w:pPr>
          </w:p>
        </w:tc>
      </w:tr>
      <w:tr w:rsidR="00CE5659" w14:paraId="328CA8F4" w14:textId="77777777" w:rsidTr="00331726">
        <w:trPr>
          <w:trHeight w:val="7197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4F88A" w14:textId="6CFB65CE" w:rsidR="00CE5659" w:rsidRDefault="005A70CB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t>CSS</w:t>
            </w:r>
            <w:r w:rsidR="00CE56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br/>
            </w:r>
            <w:r w:rsidR="00CE565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E8AC7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12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ins w:id="113" w:author="만든 이" w:date="2020-09-19T22:33:00Z"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body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{</w:t>
              </w:r>
              <w:proofErr w:type="gramEnd"/>
            </w:ins>
          </w:p>
          <w:p w14:paraId="302EAD64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14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15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proofErr w:type="gramStart"/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max-width</w:t>
              </w:r>
              <w:proofErr w:type="gramEnd"/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1024px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</w:ins>
          </w:p>
          <w:p w14:paraId="09BE988B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16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17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color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white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6FEEBD59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18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19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text-align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center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34E2E9A8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20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21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}</w:t>
              </w:r>
            </w:ins>
          </w:p>
          <w:p w14:paraId="002AA249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22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EA06C3C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23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ins w:id="124" w:author="만든 이" w:date="2020-09-19T22:33:00Z"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header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{</w:t>
              </w:r>
              <w:proofErr w:type="gramEnd"/>
            </w:ins>
          </w:p>
          <w:p w14:paraId="6B652FF5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25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26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proofErr w:type="gramStart"/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max-width</w:t>
              </w:r>
              <w:proofErr w:type="gramEnd"/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100%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</w:ins>
          </w:p>
          <w:p w14:paraId="23EDC377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27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28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background-color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red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737070A3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29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30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height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200px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3B9E1733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31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32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</w:ins>
          </w:p>
          <w:p w14:paraId="3AECCE47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33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34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}</w:t>
              </w:r>
            </w:ins>
          </w:p>
          <w:p w14:paraId="29B24FF6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35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8B265DC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36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ins w:id="137" w:author="만든 이" w:date="2020-09-19T22:33:00Z"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main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{</w:t>
              </w:r>
              <w:proofErr w:type="gramEnd"/>
            </w:ins>
          </w:p>
          <w:p w14:paraId="2EFA8C6E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38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39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proofErr w:type="gramStart"/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max-width</w:t>
              </w:r>
              <w:proofErr w:type="gramEnd"/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100%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</w:ins>
          </w:p>
          <w:p w14:paraId="5CEA13D4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40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41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background-color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orange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1B078AE1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42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43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height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120px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0B678B92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44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45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}</w:t>
              </w:r>
            </w:ins>
          </w:p>
          <w:p w14:paraId="1E620B80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46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25FEE77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47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48" w:author="만든 이" w:date="2020-09-19T22:33:00Z"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footer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{</w:t>
              </w:r>
            </w:ins>
          </w:p>
          <w:p w14:paraId="254C1137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49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50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proofErr w:type="gramStart"/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max-width</w:t>
              </w:r>
              <w:proofErr w:type="gramEnd"/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100%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</w:ins>
          </w:p>
          <w:p w14:paraId="723D377B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51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52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background-color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gray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318654FB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53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54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height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120px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0976FF39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55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56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clear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both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3529DF9C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57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58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}</w:t>
              </w:r>
            </w:ins>
          </w:p>
          <w:p w14:paraId="22743C77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59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0405E12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60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ins w:id="161" w:author="만든 이" w:date="2020-09-19T22:33:00Z"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section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{</w:t>
              </w:r>
              <w:proofErr w:type="gramEnd"/>
            </w:ins>
          </w:p>
          <w:p w14:paraId="2065C543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62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63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float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left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7B4D6451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64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65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height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200px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630E747B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66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67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width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50%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3C9772AB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68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69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}</w:t>
              </w:r>
            </w:ins>
          </w:p>
          <w:p w14:paraId="1916D7C0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70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C5F9B1F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71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ins w:id="172" w:author="만든 이" w:date="2020-09-19T22:33:00Z"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aside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{</w:t>
              </w:r>
              <w:proofErr w:type="gramEnd"/>
            </w:ins>
          </w:p>
          <w:p w14:paraId="1ACEBAD9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73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74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float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right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07E2CE5C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75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76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height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200px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23134364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77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78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width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50%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350D0DFF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79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80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}</w:t>
              </w:r>
            </w:ins>
          </w:p>
          <w:p w14:paraId="50DED217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81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F2EB01F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82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ins w:id="183" w:author="만든 이" w:date="2020-09-19T22:33:00Z"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.article</w:t>
              </w:r>
              <w:proofErr w:type="gramEnd"/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1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{</w:t>
              </w:r>
            </w:ins>
          </w:p>
          <w:p w14:paraId="0D276118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84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85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width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</w:t>
              </w:r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100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%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3AC4824D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86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87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height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50%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1FC7A0BC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88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89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background-color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blue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486E2131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90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91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}</w:t>
              </w:r>
            </w:ins>
          </w:p>
          <w:p w14:paraId="43FC26EC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92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B6E0892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93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ins w:id="194" w:author="만든 이" w:date="2020-09-19T22:33:00Z"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.article</w:t>
              </w:r>
              <w:proofErr w:type="gramEnd"/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2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{</w:t>
              </w:r>
            </w:ins>
          </w:p>
          <w:p w14:paraId="074BA4E8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95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96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width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</w:t>
              </w:r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100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%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7C01FFEA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97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198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height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50%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73C3B794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199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200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lastRenderedPageBreak/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background-color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pink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3666A778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01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202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}</w:t>
              </w:r>
            </w:ins>
          </w:p>
          <w:p w14:paraId="1B33866E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03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2B8E9A7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04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ins w:id="205" w:author="만든 이" w:date="2020-09-19T22:33:00Z"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.article</w:t>
              </w:r>
              <w:proofErr w:type="gramEnd"/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3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{</w:t>
              </w:r>
            </w:ins>
          </w:p>
          <w:p w14:paraId="2AE86E48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06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207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float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left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31DB85FE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08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209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height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100%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4DB01FD7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10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211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width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</w:t>
              </w:r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50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%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78C24847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12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213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background-color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brown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505BCF71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14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215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}</w:t>
              </w:r>
            </w:ins>
          </w:p>
          <w:p w14:paraId="6D32016F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16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26DE1EE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17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ins w:id="218" w:author="만든 이" w:date="2020-09-19T22:33:00Z"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.article</w:t>
              </w:r>
              <w:proofErr w:type="gramEnd"/>
              <w:r w:rsidRPr="00C80F3B">
                <w:rPr>
                  <w:rFonts w:ascii="Consolas" w:eastAsia="굴림" w:hAnsi="Consolas" w:cs="굴림"/>
                  <w:color w:val="D7BA7D"/>
                  <w:kern w:val="0"/>
                  <w:sz w:val="21"/>
                  <w:szCs w:val="21"/>
                </w:rPr>
                <w:t>4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{</w:t>
              </w:r>
            </w:ins>
          </w:p>
          <w:p w14:paraId="3C8142CD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19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220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float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right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45EC760F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21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222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height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100%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1B79F126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23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224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width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</w:t>
              </w:r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50</w:t>
              </w:r>
              <w:proofErr w:type="gramStart"/>
              <w:r w:rsidRPr="00C80F3B">
                <w:rPr>
                  <w:rFonts w:ascii="Consolas" w:eastAsia="굴림" w:hAnsi="Consolas" w:cs="굴림"/>
                  <w:color w:val="B5CEA8"/>
                  <w:kern w:val="0"/>
                  <w:sz w:val="21"/>
                  <w:szCs w:val="21"/>
                </w:rPr>
                <w:t>%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3024EE29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25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226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    </w:t>
              </w:r>
              <w:r w:rsidRPr="00C80F3B">
                <w:rPr>
                  <w:rFonts w:ascii="Consolas" w:eastAsia="굴림" w:hAnsi="Consolas" w:cs="굴림"/>
                  <w:color w:val="9CDCFE"/>
                  <w:kern w:val="0"/>
                  <w:sz w:val="21"/>
                  <w:szCs w:val="21"/>
                </w:rPr>
                <w:t>background-color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: </w:t>
              </w:r>
              <w:proofErr w:type="gramStart"/>
              <w:r w:rsidRPr="00C80F3B">
                <w:rPr>
                  <w:rFonts w:ascii="Consolas" w:eastAsia="굴림" w:hAnsi="Consolas" w:cs="굴림"/>
                  <w:color w:val="CE9178"/>
                  <w:kern w:val="0"/>
                  <w:sz w:val="21"/>
                  <w:szCs w:val="21"/>
                </w:rPr>
                <w:t>black</w:t>
              </w:r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;</w:t>
              </w:r>
              <w:proofErr w:type="gramEnd"/>
            </w:ins>
          </w:p>
          <w:p w14:paraId="13D16CF2" w14:textId="77777777" w:rsidR="00C80F3B" w:rsidRPr="00C80F3B" w:rsidRDefault="00C80F3B" w:rsidP="00C80F3B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ins w:id="227" w:author="만든 이" w:date="2020-09-19T22:33:00Z"/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ins w:id="228" w:author="만든 이" w:date="2020-09-19T22:33:00Z">
              <w:r w:rsidRPr="00C80F3B">
                <w:rPr>
                  <w:rFonts w:ascii="Consolas" w:eastAsia="굴림" w:hAnsi="Consolas" w:cs="굴림"/>
                  <w:color w:val="D4D4D4"/>
                  <w:kern w:val="0"/>
                  <w:sz w:val="21"/>
                  <w:szCs w:val="21"/>
                </w:rPr>
                <w:t>}</w:t>
              </w:r>
            </w:ins>
          </w:p>
          <w:p w14:paraId="3CFF8B38" w14:textId="77777777" w:rsidR="00CE5659" w:rsidRDefault="00CE5659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CE5659" w14:paraId="62D2E800" w14:textId="77777777" w:rsidTr="00331726">
        <w:trPr>
          <w:trHeight w:val="5900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421D34A3" w:rsidR="00CE5659" w:rsidRDefault="00CE5659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스크린샷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6EE77CA9" w:rsidR="00CE5659" w:rsidRDefault="00C80F3B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ins w:id="229" w:author="만든 이" w:date="2020-09-19T22:33:00Z">
              <w:r>
                <w:rPr>
                  <w:noProof/>
                </w:rPr>
                <w:drawing>
                  <wp:inline distT="0" distB="0" distL="0" distR="0" wp14:anchorId="41A65149" wp14:editId="24893AF5">
                    <wp:extent cx="5731510" cy="4088765"/>
                    <wp:effectExtent l="0" t="0" r="2540" b="6985"/>
                    <wp:docPr id="1" name="그림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408876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29261C75" w14:textId="77777777" w:rsidR="005E78AB" w:rsidRDefault="005E78AB" w:rsidP="00331726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304B43"/>
    <w:rsid w:val="00314A15"/>
    <w:rsid w:val="00331726"/>
    <w:rsid w:val="004649E0"/>
    <w:rsid w:val="005A70CB"/>
    <w:rsid w:val="005C58B1"/>
    <w:rsid w:val="005E283A"/>
    <w:rsid w:val="005E78AB"/>
    <w:rsid w:val="006F34EF"/>
    <w:rsid w:val="00723B82"/>
    <w:rsid w:val="008344AE"/>
    <w:rsid w:val="00924D38"/>
    <w:rsid w:val="009939F3"/>
    <w:rsid w:val="009F3441"/>
    <w:rsid w:val="00A66AF2"/>
    <w:rsid w:val="00C80F3B"/>
    <w:rsid w:val="00CE5659"/>
    <w:rsid w:val="00D35E03"/>
    <w:rsid w:val="00DD16A9"/>
    <w:rsid w:val="00E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309</Words>
  <Characters>1767</Characters>
  <Application>Microsoft Office Word</Application>
  <DocSecurity>0</DocSecurity>
  <Lines>14</Lines>
  <Paragraphs>4</Paragraphs>
  <ScaleCrop>false</ScaleCrop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2020-09-19T13:33:00Z</dcterms:modified>
  <cp:version>0900.0001.01</cp:version>
</cp:coreProperties>
</file>